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ECM System Interactions</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Implementing an ECM</w:t>
      </w:r>
      <w:r w:rsidDel="00000000" w:rsidR="00000000" w:rsidRPr="00000000">
        <w:rPr>
          <w:rtl w:val="0"/>
        </w:rPr>
      </w:r>
    </w:p>
    <w:p w:rsidR="00000000" w:rsidDel="00000000" w:rsidP="00000000" w:rsidRDefault="00000000" w:rsidRPr="00000000" w14:paraId="00000003">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semester, our group was tasked with creating code for the existing PhysiCell framework that would allow for the simulation of an extracellular matrix. The extracellular matrix (ECM for short)  is the fluid, waste, microfibers, and other materials that make up a cell’s microenvironment. In our simulation, we represented three qualities of the ECM: density, anisotropy, and fiber alignment. The ECM </w:t>
      </w:r>
      <w:ins w:author="John Metzcar" w:id="0" w:date="2018-05-03T19:39:40Z">
        <w:r w:rsidDel="00000000" w:rsidR="00000000" w:rsidRPr="00000000">
          <w:rPr>
            <w:rFonts w:ascii="Times New Roman" w:cs="Times New Roman" w:eastAsia="Times New Roman" w:hAnsi="Times New Roman"/>
            <w:sz w:val="24"/>
            <w:szCs w:val="24"/>
            <w:rtl w:val="0"/>
          </w:rPr>
          <w:t xml:space="preserve">is</w:t>
        </w:r>
      </w:ins>
      <w:del w:author="John Metzcar" w:id="0" w:date="2018-05-03T19:39:40Z">
        <w:r w:rsidDel="00000000" w:rsidR="00000000" w:rsidRPr="00000000">
          <w:rPr>
            <w:rFonts w:ascii="Times New Roman" w:cs="Times New Roman" w:eastAsia="Times New Roman" w:hAnsi="Times New Roman"/>
            <w:sz w:val="24"/>
            <w:szCs w:val="24"/>
            <w:rtl w:val="0"/>
          </w:rPr>
          <w:delText xml:space="preserve">was</w:delText>
        </w:r>
      </w:del>
      <w:r w:rsidDel="00000000" w:rsidR="00000000" w:rsidRPr="00000000">
        <w:rPr>
          <w:rFonts w:ascii="Times New Roman" w:cs="Times New Roman" w:eastAsia="Times New Roman" w:hAnsi="Times New Roman"/>
          <w:sz w:val="24"/>
          <w:szCs w:val="24"/>
          <w:rtl w:val="0"/>
        </w:rPr>
        <w:t xml:space="preserve"> created by instantiating one ECM class</w:t>
      </w:r>
      <w:ins w:author="John Metzcar" w:id="1" w:date="2018-05-03T19:39:59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John Metzcar" w:id="2" w:date="2018-05-03T19:39:59Z">
              <w:rPr>
                <w:rFonts w:ascii="Times New Roman" w:cs="Times New Roman" w:eastAsia="Times New Roman" w:hAnsi="Times New Roman"/>
                <w:sz w:val="24"/>
                <w:szCs w:val="24"/>
              </w:rPr>
            </w:rPrChange>
          </w:rPr>
          <w:t xml:space="preserve">for each voxel of our microenvironment</w:t>
        </w:r>
      </w:ins>
      <w:r w:rsidDel="00000000" w:rsidR="00000000" w:rsidRPr="00000000">
        <w:rPr>
          <w:rFonts w:ascii="Times New Roman" w:cs="Times New Roman" w:eastAsia="Times New Roman" w:hAnsi="Times New Roman"/>
          <w:sz w:val="24"/>
          <w:szCs w:val="24"/>
          <w:rtl w:val="0"/>
        </w:rPr>
        <w:t xml:space="preserve">, each of which contain</w:t>
      </w:r>
      <w:ins w:author="John Metzcar" w:id="3" w:date="2018-05-03T19:40:15Z">
        <w:r w:rsidDel="00000000" w:rsidR="00000000" w:rsidRPr="00000000">
          <w:rPr>
            <w:rFonts w:ascii="Times New Roman" w:cs="Times New Roman" w:eastAsia="Times New Roman" w:hAnsi="Times New Roman"/>
            <w:sz w:val="24"/>
            <w:szCs w:val="24"/>
            <w:rtl w:val="0"/>
          </w:rPr>
          <w:t xml:space="preserve">s</w:t>
        </w:r>
      </w:ins>
      <w:del w:author="John Metzcar" w:id="3" w:date="2018-05-03T19:40:15Z">
        <w:r w:rsidDel="00000000" w:rsidR="00000000" w:rsidRPr="00000000">
          <w:rPr>
            <w:rFonts w:ascii="Times New Roman" w:cs="Times New Roman" w:eastAsia="Times New Roman" w:hAnsi="Times New Roman"/>
            <w:sz w:val="24"/>
            <w:szCs w:val="24"/>
            <w:rtl w:val="0"/>
          </w:rPr>
          <w:delText xml:space="preserve">ed its own</w:delText>
        </w:r>
      </w:del>
      <w:r w:rsidDel="00000000" w:rsidR="00000000" w:rsidRPr="00000000">
        <w:rPr>
          <w:rFonts w:ascii="Times New Roman" w:cs="Times New Roman" w:eastAsia="Times New Roman" w:hAnsi="Times New Roman"/>
          <w:sz w:val="24"/>
          <w:szCs w:val="24"/>
          <w:rtl w:val="0"/>
        </w:rPr>
        <w:t xml:space="preserve"> density, anisotropy, and fiber alignment values</w:t>
      </w:r>
      <w:ins w:author="John Metzcar" w:id="4" w:date="2018-05-03T19:39:56Z">
        <w:r w:rsidDel="00000000" w:rsidR="00000000" w:rsidRPr="00000000">
          <w:rPr>
            <w:rFonts w:ascii="Times New Roman" w:cs="Times New Roman" w:eastAsia="Times New Roman" w:hAnsi="Times New Roman"/>
            <w:sz w:val="24"/>
            <w:szCs w:val="24"/>
            <w:rtl w:val="0"/>
          </w:rPr>
          <w:t xml:space="preserve"> for that section.</w:t>
        </w:r>
      </w:ins>
      <w:del w:author="John Metzcar" w:id="4" w:date="2018-05-03T19:39:56Z">
        <w:r w:rsidDel="00000000" w:rsidR="00000000" w:rsidRPr="00000000">
          <w:rPr>
            <w:rFonts w:ascii="Times New Roman" w:cs="Times New Roman" w:eastAsia="Times New Roman" w:hAnsi="Times New Roman"/>
            <w:sz w:val="24"/>
            <w:szCs w:val="24"/>
            <w:rtl w:val="0"/>
          </w:rPr>
          <w:delText xml:space="preserve">, for each voxel of our microenvironment</w:delText>
        </w:r>
      </w:del>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The fiber alignment of each ECM index (</w:t>
      </w:r>
      <w:r w:rsidDel="00000000" w:rsidR="00000000" w:rsidRPr="00000000">
        <w:rPr>
          <w:rFonts w:ascii="Times New Roman" w:cs="Times New Roman" w:eastAsia="Times New Roman" w:hAnsi="Times New Roman"/>
          <w:sz w:val="24"/>
          <w:szCs w:val="24"/>
          <w:highlight w:val="yellow"/>
          <w:rtl w:val="0"/>
        </w:rPr>
        <w:t xml:space="preserve">?better word for this?</w:t>
      </w:r>
      <w:r w:rsidDel="00000000" w:rsidR="00000000" w:rsidRPr="00000000">
        <w:rPr>
          <w:rFonts w:ascii="Times New Roman" w:cs="Times New Roman" w:eastAsia="Times New Roman" w:hAnsi="Times New Roman"/>
          <w:sz w:val="24"/>
          <w:szCs w:val="24"/>
          <w:rtl w:val="0"/>
        </w:rPr>
        <w:t xml:space="preserve">) is stored in a singular double vector and normalized.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ins w:author="John Metzcar" w:id="5" w:date="2018-05-03T19:41:04Z">
        <w:r w:rsidDel="00000000" w:rsidR="00000000" w:rsidRPr="00000000">
          <w:rPr>
            <w:rFonts w:ascii="Times New Roman" w:cs="Times New Roman" w:eastAsia="Times New Roman" w:hAnsi="Times New Roman"/>
            <w:sz w:val="24"/>
            <w:szCs w:val="24"/>
            <w:rtl w:val="0"/>
          </w:rPr>
          <w:t xml:space="preserve"> These ECM data structures are stored a vector of ECM data objects.</w:t>
        </w:r>
      </w:ins>
      <w:r w:rsidDel="00000000" w:rsidR="00000000" w:rsidRPr="00000000">
        <w:rPr>
          <w:rtl w:val="0"/>
        </w:rPr>
      </w:r>
    </w:p>
    <w:p w:rsidR="00000000" w:rsidDel="00000000" w:rsidP="00000000" w:rsidRDefault="00000000" w:rsidRPr="00000000" w14:paraId="00000004">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ECM class is instantiated for each voxel during the call to ECM_setup in the main function. This setup function also randomizes the alignment of each ECM fiber and calls sync_to_BioFVM. To update the ECM that we created, we call the cell_update_from_ecm during each iteration of our main loop, which in turn calls the cell altering functions which we describe later. This sets the time between ECM updates to the diffusion timescale of BioFVM. </w:t>
      </w:r>
    </w:p>
    <w:p w:rsidR="00000000" w:rsidDel="00000000" w:rsidP="00000000" w:rsidRDefault="00000000" w:rsidRPr="00000000" w14:paraId="0000000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Cells Change the ECM</w:t>
      </w:r>
      <w:r w:rsidDel="00000000" w:rsidR="00000000" w:rsidRPr="00000000">
        <w:rPr>
          <w:rtl w:val="0"/>
        </w:rPr>
      </w:r>
    </w:p>
    <w:p w:rsidR="00000000" w:rsidDel="00000000" w:rsidP="00000000" w:rsidRDefault="00000000" w:rsidRPr="00000000" w14:paraId="0000000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extracellular matrix and the cells have a reciprocal relationship. In each iteration of the main loop we have a function called ecm_update_from_cell. This larger update function calls three smaller functions that modify density, fiber alignment, and anisotropy. The first function, Cell-ECM density interaction, causes the cells to degrade the ECM density every time cell’s phenotypes are updated. This was created because as more cells move throughout the ECM they make it more porous. The second function, Cell-ECM fiber realignment, causes the fibers to slightly realign each time the cell’s phenotypes are updated. As cells continue to move throughout the ECM, they have a bias to move in the direction of the fibers. And as more cells move along the same gradient they realign the fibers in that specific direction, thus creating a positive feedback loop. The final function, Cell-ECM anisotropy modification, causes cells to</w:t>
      </w:r>
      <w:ins w:author="John Metzcar" w:id="6" w:date="2018-05-03T19:45:54Z">
        <w:r w:rsidDel="00000000" w:rsidR="00000000" w:rsidRPr="00000000">
          <w:rPr>
            <w:rFonts w:ascii="Times New Roman" w:cs="Times New Roman" w:eastAsia="Times New Roman" w:hAnsi="Times New Roman"/>
            <w:sz w:val="24"/>
            <w:szCs w:val="24"/>
            <w:rtl w:val="0"/>
          </w:rPr>
          <w:t xml:space="preserve"> increase ECM isotropy at rate proportional to their speed.</w:t>
        </w:r>
      </w:ins>
      <w:del w:author="John Metzcar" w:id="6" w:date="2018-05-03T19:45:54Z">
        <w:r w:rsidDel="00000000" w:rsidR="00000000" w:rsidRPr="00000000">
          <w:rPr>
            <w:rFonts w:ascii="Times New Roman" w:cs="Times New Roman" w:eastAsia="Times New Roman" w:hAnsi="Times New Roman"/>
            <w:sz w:val="24"/>
            <w:szCs w:val="24"/>
            <w:rtl w:val="0"/>
          </w:rPr>
          <w:delText xml:space="preserve"> (I’m confused on how the cells affect the anisotropy…) don’t they decrease anisotropy???</w:delText>
        </w:r>
      </w:del>
      <w:r w:rsidDel="00000000" w:rsidR="00000000" w:rsidRPr="00000000">
        <w:rPr>
          <w:rtl w:val="0"/>
        </w:rPr>
      </w:r>
    </w:p>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ECM Changes Cells</w:t>
      </w:r>
      <w:r w:rsidDel="00000000" w:rsidR="00000000" w:rsidRPr="00000000">
        <w:rPr>
          <w:rtl w:val="0"/>
        </w:rPr>
      </w:r>
    </w:p>
    <w:p w:rsidR="00000000" w:rsidDel="00000000" w:rsidP="00000000" w:rsidRDefault="00000000" w:rsidRPr="00000000" w14:paraId="0000000B">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iteration of our loop in main, the cell_update_from_ecm function is called. This in turn calls two more functions: change_speed_ecm and change_bias_ecm. The first function modifies the motility.migration_speed property of the </w:t>
      </w:r>
      <w:ins w:author="John Metzcar" w:id="7" w:date="2018-05-03T19:46:52Z">
        <w:r w:rsidDel="00000000" w:rsidR="00000000" w:rsidRPr="00000000">
          <w:rPr>
            <w:rFonts w:ascii="Times New Roman" w:cs="Times New Roman" w:eastAsia="Times New Roman" w:hAnsi="Times New Roman"/>
            <w:sz w:val="24"/>
            <w:szCs w:val="24"/>
            <w:rtl w:val="0"/>
          </w:rPr>
          <w:t xml:space="preserve">passed</w:t>
        </w:r>
      </w:ins>
      <w:del w:author="John Metzcar" w:id="7" w:date="2018-05-03T19:46:52Z">
        <w:r w:rsidDel="00000000" w:rsidR="00000000" w:rsidRPr="00000000">
          <w:rPr>
            <w:rFonts w:ascii="Times New Roman" w:cs="Times New Roman" w:eastAsia="Times New Roman" w:hAnsi="Times New Roman"/>
            <w:sz w:val="24"/>
            <w:szCs w:val="24"/>
            <w:rtl w:val="0"/>
          </w:rPr>
          <w:delText xml:space="preserve">inputted</w:delText>
        </w:r>
      </w:del>
      <w:r w:rsidDel="00000000" w:rsidR="00000000" w:rsidRPr="00000000">
        <w:rPr>
          <w:rFonts w:ascii="Times New Roman" w:cs="Times New Roman" w:eastAsia="Times New Roman" w:hAnsi="Times New Roman"/>
          <w:sz w:val="24"/>
          <w:szCs w:val="24"/>
          <w:rtl w:val="0"/>
        </w:rPr>
        <w:t xml:space="preserve"> cell’s phenotype (if the cell is already motile) according to a parabolic function. </w:t>
      </w:r>
      <w:ins w:author="John Metzcar" w:id="8" w:date="2018-05-03T19:47:21Z">
        <w:r w:rsidDel="00000000" w:rsidR="00000000" w:rsidRPr="00000000">
          <w:rPr>
            <w:rFonts w:ascii="Times New Roman" w:cs="Times New Roman" w:eastAsia="Times New Roman" w:hAnsi="Times New Roman"/>
            <w:sz w:val="24"/>
            <w:szCs w:val="24"/>
            <w:rtl w:val="0"/>
          </w:rPr>
          <w:t xml:space="preserve">We </w:t>
        </w:r>
      </w:ins>
      <w:del w:author="John Metzcar" w:id="8" w:date="2018-05-03T19:47:21Z">
        <w:r w:rsidDel="00000000" w:rsidR="00000000" w:rsidRPr="00000000">
          <w:rPr>
            <w:rFonts w:ascii="Times New Roman" w:cs="Times New Roman" w:eastAsia="Times New Roman" w:hAnsi="Times New Roman"/>
            <w:sz w:val="24"/>
            <w:szCs w:val="24"/>
            <w:rtl w:val="0"/>
          </w:rPr>
          <w:delText xml:space="preserve">This type of equation was </w:delText>
        </w:r>
      </w:del>
      <w:r w:rsidDel="00000000" w:rsidR="00000000" w:rsidRPr="00000000">
        <w:rPr>
          <w:rFonts w:ascii="Times New Roman" w:cs="Times New Roman" w:eastAsia="Times New Roman" w:hAnsi="Times New Roman"/>
          <w:sz w:val="24"/>
          <w:szCs w:val="24"/>
          <w:rtl w:val="0"/>
        </w:rPr>
        <w:t xml:space="preserve">chose</w:t>
      </w:r>
      <w:ins w:author="John Metzcar" w:id="9" w:date="2018-05-03T19:47:26Z">
        <w:r w:rsidDel="00000000" w:rsidR="00000000" w:rsidRPr="00000000">
          <w:rPr>
            <w:rFonts w:ascii="Times New Roman" w:cs="Times New Roman" w:eastAsia="Times New Roman" w:hAnsi="Times New Roman"/>
            <w:sz w:val="24"/>
            <w:szCs w:val="24"/>
            <w:rtl w:val="0"/>
          </w:rPr>
          <w:t xml:space="preserve"> a parabolic function </w:t>
        </w:r>
      </w:ins>
      <w:del w:author="John Metzcar" w:id="9" w:date="2018-05-03T19:47:26Z">
        <w:r w:rsidDel="00000000" w:rsidR="00000000" w:rsidRPr="00000000">
          <w:rPr>
            <w:rFonts w:ascii="Times New Roman" w:cs="Times New Roman" w:eastAsia="Times New Roman" w:hAnsi="Times New Roman"/>
            <w:sz w:val="24"/>
            <w:szCs w:val="24"/>
            <w:rtl w:val="0"/>
          </w:rPr>
          <w:delText xml:space="preserve">n</w:delText>
        </w:r>
      </w:del>
      <w:r w:rsidDel="00000000" w:rsidR="00000000" w:rsidRPr="00000000">
        <w:rPr>
          <w:rFonts w:ascii="Times New Roman" w:cs="Times New Roman" w:eastAsia="Times New Roman" w:hAnsi="Times New Roman"/>
          <w:sz w:val="24"/>
          <w:szCs w:val="24"/>
          <w:rtl w:val="0"/>
        </w:rPr>
        <w:t xml:space="preserve"> because too low of ECM density should result in cells lacking </w:t>
      </w:r>
      <w:del w:author="John Metzcar" w:id="10" w:date="2018-05-03T19:47:47Z">
        <w:r w:rsidDel="00000000" w:rsidR="00000000" w:rsidRPr="00000000">
          <w:rPr>
            <w:rFonts w:ascii="Times New Roman" w:cs="Times New Roman" w:eastAsia="Times New Roman" w:hAnsi="Times New Roman"/>
            <w:sz w:val="24"/>
            <w:szCs w:val="24"/>
            <w:rtl w:val="0"/>
          </w:rPr>
          <w:delText xml:space="preserve">a</w:delText>
        </w:r>
      </w:del>
      <w:r w:rsidDel="00000000" w:rsidR="00000000" w:rsidRPr="00000000">
        <w:rPr>
          <w:rFonts w:ascii="Times New Roman" w:cs="Times New Roman" w:eastAsia="Times New Roman" w:hAnsi="Times New Roman"/>
          <w:sz w:val="24"/>
          <w:szCs w:val="24"/>
          <w:rtl w:val="0"/>
        </w:rPr>
        <w:t xml:space="preserve"> </w:t>
      </w:r>
      <w:del w:author="John Metzcar" w:id="11" w:date="2018-05-03T19:47:45Z">
        <w:r w:rsidDel="00000000" w:rsidR="00000000" w:rsidRPr="00000000">
          <w:rPr>
            <w:rFonts w:ascii="Times New Roman" w:cs="Times New Roman" w:eastAsia="Times New Roman" w:hAnsi="Times New Roman"/>
            <w:sz w:val="24"/>
            <w:szCs w:val="24"/>
            <w:rtl w:val="0"/>
          </w:rPr>
          <w:delText xml:space="preserve">necessary </w:delText>
        </w:r>
      </w:del>
      <w:r w:rsidDel="00000000" w:rsidR="00000000" w:rsidRPr="00000000">
        <w:rPr>
          <w:rFonts w:ascii="Times New Roman" w:cs="Times New Roman" w:eastAsia="Times New Roman" w:hAnsi="Times New Roman"/>
          <w:sz w:val="24"/>
          <w:szCs w:val="24"/>
          <w:rtl w:val="0"/>
        </w:rPr>
        <w:t xml:space="preserve">structure to grab onto that would allow them to move, and too high of a density should result in the cells being unable to overcome the force of the ECM holding them in place, removing their ability to be motile. </w:t>
      </w:r>
    </w:p>
    <w:p w:rsidR="00000000" w:rsidDel="00000000" w:rsidP="00000000" w:rsidRDefault="00000000" w:rsidRPr="00000000" w14:paraId="0000000C">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contextualSpacing w:val="0"/>
        <w:rPr>
          <w:ins w:author="John Metzcar" w:id="15" w:date="2018-05-03T19:52:13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change_bias_ecm function alters the migration_bias and migration_bias_direction properties of a cell’s phenotype. The migration_bias is simply set to be equal to the anisotropy of the ECM index corresponding to the inputted cell’s voxel. The migration_bias_direction vector is updated by component according to the equation (</w:t>
      </w:r>
      <w:commentRangeStart w:id="1"/>
      <w:r w:rsidDel="00000000" w:rsidR="00000000" w:rsidRPr="00000000">
        <w:rPr>
          <w:rFonts w:ascii="Times New Roman" w:cs="Times New Roman" w:eastAsia="Times New Roman" w:hAnsi="Times New Roman"/>
          <w:sz w:val="24"/>
          <w:szCs w:val="24"/>
          <w:highlight w:val="yellow"/>
          <w:rtl w:val="0"/>
        </w:rPr>
        <w:t xml:space="preserve">should I put the equation in or just explain it?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Before this is done, the dot product of </w:t>
      </w:r>
      <w:r w:rsidDel="00000000" w:rsidR="00000000" w:rsidRPr="00000000">
        <w:rPr>
          <w:rFonts w:ascii="Times New Roman" w:cs="Times New Roman" w:eastAsia="Times New Roman" w:hAnsi="Times New Roman"/>
          <w:i w:val="1"/>
          <w:sz w:val="24"/>
          <w:szCs w:val="24"/>
          <w:rtl w:val="0"/>
        </w:rPr>
        <w:t xml:space="preserve">d </w:t>
      </w:r>
      <w:ins w:author="John Metzcar" w:id="12" w:date="2018-05-03T19:51:35Z">
        <w:r w:rsidDel="00000000" w:rsidR="00000000" w:rsidRPr="00000000">
          <w:rPr>
            <w:rFonts w:ascii="Times New Roman" w:cs="Times New Roman" w:eastAsia="Times New Roman" w:hAnsi="Times New Roman"/>
            <w:sz w:val="24"/>
            <w:szCs w:val="24"/>
            <w:rtl w:val="0"/>
            <w:rPrChange w:author="John Metzcar" w:id="13" w:date="2018-05-03T19:51:35Z">
              <w:rPr>
                <w:rFonts w:ascii="Times New Roman" w:cs="Times New Roman" w:eastAsia="Times New Roman" w:hAnsi="Times New Roman"/>
                <w:i w:val="1"/>
                <w:sz w:val="24"/>
                <w:szCs w:val="24"/>
              </w:rPr>
            </w:rPrChange>
          </w:rPr>
          <w:t xml:space="preserve">(the cell bias direction vector) </w:t>
        </w:r>
      </w:ins>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w:t>
      </w:r>
      <w:ins w:author="John Metzcar" w:id="14" w:date="2018-05-03T19:51:53Z">
        <w:r w:rsidDel="00000000" w:rsidR="00000000" w:rsidRPr="00000000">
          <w:rPr>
            <w:rFonts w:ascii="Times New Roman" w:cs="Times New Roman" w:eastAsia="Times New Roman" w:hAnsi="Times New Roman"/>
            <w:sz w:val="24"/>
            <w:szCs w:val="24"/>
            <w:rtl w:val="0"/>
          </w:rPr>
          <w:t xml:space="preserve">(the fiber alignment vector) </w:t>
        </w:r>
      </w:ins>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calculated. If it is less than zero, then the sign of each component of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flipped before it is used in the above equation. Finally, the cell’s updated bias direction is normalized before the function returns. </w:t>
      </w:r>
      <w:ins w:author="John Metzcar" w:id="15" w:date="2018-05-03T19:52:13Z">
        <w:r w:rsidDel="00000000" w:rsidR="00000000" w:rsidRPr="00000000">
          <w:rPr>
            <w:rtl w:val="0"/>
          </w:rPr>
        </w:r>
      </w:ins>
    </w:p>
    <w:p w:rsidR="00000000" w:rsidDel="00000000" w:rsidP="00000000" w:rsidRDefault="00000000" w:rsidRPr="00000000" w14:paraId="0000000E">
      <w:pPr>
        <w:spacing w:line="276" w:lineRule="auto"/>
        <w:ind w:left="0" w:firstLine="0"/>
        <w:contextualSpacing w:val="0"/>
        <w:rPr>
          <w:ins w:author="John Metzcar" w:id="15" w:date="2018-05-03T19:52:13Z"/>
          <w:rFonts w:ascii="Times New Roman" w:cs="Times New Roman" w:eastAsia="Times New Roman" w:hAnsi="Times New Roman"/>
          <w:sz w:val="24"/>
          <w:szCs w:val="24"/>
        </w:rPr>
      </w:pPr>
      <w:ins w:author="John Metzcar" w:id="15" w:date="2018-05-03T19:52:13Z">
        <w:r w:rsidDel="00000000" w:rsidR="00000000" w:rsidRPr="00000000">
          <w:rPr>
            <w:rtl w:val="0"/>
          </w:rPr>
        </w:r>
      </w:ins>
    </w:p>
    <w:p w:rsidR="00000000" w:rsidDel="00000000" w:rsidP="00000000" w:rsidRDefault="00000000" w:rsidRPr="00000000" w14:paraId="0000000F">
      <w:pPr>
        <w:spacing w:line="276" w:lineRule="auto"/>
        <w:ind w:left="0" w:firstLine="0"/>
        <w:contextualSpacing w:val="0"/>
        <w:rPr>
          <w:rFonts w:ascii="Times New Roman" w:cs="Times New Roman" w:eastAsia="Times New Roman" w:hAnsi="Times New Roman"/>
          <w:sz w:val="24"/>
          <w:szCs w:val="24"/>
        </w:rPr>
      </w:pPr>
      <w:ins w:author="John Metzcar" w:id="15" w:date="2018-05-03T19:52:13Z">
        <w:r w:rsidDel="00000000" w:rsidR="00000000" w:rsidRPr="00000000">
          <w:rPr>
            <w:rFonts w:ascii="Times New Roman" w:cs="Times New Roman" w:eastAsia="Times New Roman" w:hAnsi="Times New Roman"/>
            <w:sz w:val="24"/>
            <w:szCs w:val="24"/>
            <w:rtl w:val="0"/>
          </w:rPr>
          <w:t xml:space="preserve">Sweet!!!</w:t>
        </w:r>
      </w:ins>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Metzcar" w:id="1" w:date="2018-05-03T19:51:13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that within reason all of these be put into equations. For now though, just a description is fine as we will likely use a LaTeX typesetting framework to write the article. In other words, don't take the time to put the equations into the Word equation editor only to have them rewritten in LaTeX anyway. We will use the document as documentation so we don't forget what we did and as the basis for writing the methods section of the eventual paper and as basis for future documentation for the functionality should we produce said documentation.</w:t>
      </w:r>
    </w:p>
  </w:comment>
  <w:comment w:author="John Metzcar" w:id="0" w:date="2018-05-03T19:44: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not need this level of detail - what do you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